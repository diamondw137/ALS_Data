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5264D830"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really</w:t>
            </w:r>
            <w:r w:rsidRPr="0088718C">
              <w:rPr>
                <w:rFonts w:ascii="Times" w:hAnsi="Times" w:cs="Times New Roman"/>
                <w:sz w:val="28"/>
                <w:szCs w:val="28"/>
              </w:rPr>
              <w:t xml:space="preserve"> is </w:t>
            </w:r>
            <w:del w:id="0" w:author="Diamond Williams" w:date="2020-08-09T15:15:00Z">
              <w:r w:rsidRPr="0088718C" w:rsidDel="00435DBF">
                <w:rPr>
                  <w:rFonts w:ascii="Times" w:hAnsi="Times" w:cs="Times New Roman"/>
                  <w:sz w:val="28"/>
                  <w:szCs w:val="28"/>
                </w:rPr>
                <w:delText xml:space="preserve">really </w:delText>
              </w:r>
            </w:del>
            <w:r w:rsidRPr="0088718C">
              <w:rPr>
                <w:rFonts w:ascii="Times" w:hAnsi="Times" w:cs="Times New Roman"/>
                <w:sz w:val="28"/>
                <w:szCs w:val="28"/>
              </w:rPr>
              <w:t xml:space="preserve">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w:t>
            </w:r>
            <w:ins w:id="1" w:author="Diamond Williams" w:date="2020-08-09T15:15:00Z">
              <w:r w:rsidR="00435DBF">
                <w:rPr>
                  <w:rFonts w:ascii="Times" w:hAnsi="Times" w:cs="Times New Roman"/>
                  <w:sz w:val="28"/>
                  <w:szCs w:val="28"/>
                </w:rPr>
                <w:t>;</w:t>
              </w:r>
            </w:ins>
            <w:del w:id="2" w:author="Diamond Williams" w:date="2020-08-09T15:15:00Z">
              <w:r w:rsidR="00FF7E35" w:rsidDel="00435DBF">
                <w:rPr>
                  <w:rFonts w:ascii="Times" w:hAnsi="Times" w:cs="Times New Roman"/>
                  <w:sz w:val="28"/>
                  <w:szCs w:val="28"/>
                </w:rPr>
                <w:delText>,</w:delText>
              </w:r>
            </w:del>
            <w:r w:rsidR="00FF7E35">
              <w:rPr>
                <w:rFonts w:ascii="Times" w:hAnsi="Times" w:cs="Times New Roman"/>
                <w:sz w:val="28"/>
                <w:szCs w:val="28"/>
              </w:rPr>
              <w:t xml:space="preserve"> </w:t>
            </w:r>
            <w:del w:id="3" w:author="Diamond Williams" w:date="2020-08-09T15:16:00Z">
              <w:r w:rsidR="00FF7E35" w:rsidDel="00435DBF">
                <w:rPr>
                  <w:rFonts w:ascii="Times" w:hAnsi="Times" w:cs="Times New Roman"/>
                  <w:sz w:val="28"/>
                  <w:szCs w:val="28"/>
                </w:rPr>
                <w:delText xml:space="preserve">and </w:delText>
              </w:r>
            </w:del>
            <w:r w:rsidR="00FF7E35">
              <w:rPr>
                <w:rFonts w:ascii="Times" w:hAnsi="Times" w:cs="Times New Roman"/>
                <w:sz w:val="28"/>
                <w:szCs w:val="28"/>
              </w:rPr>
              <w:t>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del w:id="4" w:author="Diamond Williams" w:date="2020-08-09T15:16:00Z">
              <w:r w:rsidR="00FF7E35" w:rsidDel="00435DBF">
                <w:rPr>
                  <w:rFonts w:ascii="Times" w:hAnsi="Times" w:cs="Times New Roman"/>
                  <w:sz w:val="28"/>
                  <w:szCs w:val="28"/>
                </w:rPr>
                <w:delText>:</w:delText>
              </w:r>
              <w:r w:rsidRPr="0088718C" w:rsidDel="00435DBF">
                <w:rPr>
                  <w:rFonts w:ascii="Times" w:hAnsi="Times" w:cs="Times New Roman"/>
                  <w:sz w:val="28"/>
                  <w:szCs w:val="28"/>
                </w:rPr>
                <w:delText xml:space="preserve"> </w:delText>
              </w:r>
            </w:del>
            <w:ins w:id="5" w:author="Diamond Williams" w:date="2020-08-09T15:16:00Z">
              <w:r w:rsidR="00435DBF">
                <w:rPr>
                  <w:rFonts w:ascii="Times" w:hAnsi="Times" w:cs="Times New Roman"/>
                  <w:sz w:val="28"/>
                  <w:szCs w:val="28"/>
                </w:rPr>
                <w:t>,</w:t>
              </w:r>
              <w:r w:rsidR="00435DBF" w:rsidRPr="0088718C">
                <w:rPr>
                  <w:rFonts w:ascii="Times" w:hAnsi="Times" w:cs="Times New Roman"/>
                  <w:sz w:val="28"/>
                  <w:szCs w:val="28"/>
                </w:rPr>
                <w:t xml:space="preserve"> </w:t>
              </w:r>
            </w:ins>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 xml:space="preserve">career fighting against environmental protections </w:t>
            </w:r>
            <w:del w:id="6" w:author="Diamond Williams" w:date="2020-08-09T15:16:00Z">
              <w:r w:rsidR="00FF7E35" w:rsidDel="00435DBF">
                <w:rPr>
                  <w:rFonts w:ascii="Times" w:hAnsi="Times" w:cs="Times New Roman"/>
                  <w:sz w:val="28"/>
                  <w:szCs w:val="28"/>
                </w:rPr>
                <w:delText xml:space="preserve">As </w:delText>
              </w:r>
            </w:del>
            <w:ins w:id="7" w:author="Diamond Williams" w:date="2020-08-09T15:16:00Z">
              <w:r w:rsidR="00435DBF">
                <w:rPr>
                  <w:rFonts w:ascii="Times" w:hAnsi="Times" w:cs="Times New Roman"/>
                  <w:sz w:val="28"/>
                  <w:szCs w:val="28"/>
                </w:rPr>
                <w:t>as</w:t>
              </w:r>
              <w:r w:rsidR="00435DBF">
                <w:rPr>
                  <w:rFonts w:ascii="Times" w:hAnsi="Times" w:cs="Times New Roman"/>
                  <w:sz w:val="28"/>
                  <w:szCs w:val="28"/>
                </w:rPr>
                <w:t xml:space="preserve"> </w:t>
              </w:r>
              <w:r w:rsidR="00435DBF">
                <w:rPr>
                  <w:rFonts w:ascii="Times" w:hAnsi="Times" w:cs="Times New Roman"/>
                  <w:sz w:val="28"/>
                  <w:szCs w:val="28"/>
                </w:rPr>
                <w:t>A</w:t>
              </w:r>
            </w:ins>
            <w:del w:id="8" w:author="Diamond Williams" w:date="2020-08-09T15:16:00Z">
              <w:r w:rsidR="00FF7E35" w:rsidDel="00435DBF">
                <w:rPr>
                  <w:rFonts w:ascii="Times" w:hAnsi="Times" w:cs="Times New Roman"/>
                  <w:sz w:val="28"/>
                  <w:szCs w:val="28"/>
                </w:rPr>
                <w:delText>a</w:delText>
              </w:r>
            </w:del>
            <w:r w:rsidR="00FF7E35">
              <w:rPr>
                <w:rFonts w:ascii="Times" w:hAnsi="Times" w:cs="Times New Roman"/>
                <w:sz w:val="28"/>
                <w:szCs w:val="28"/>
              </w:rPr>
              <w:t xml:space="preserve">ttorney </w:t>
            </w:r>
            <w:ins w:id="9" w:author="Diamond Williams" w:date="2020-08-09T15:16:00Z">
              <w:r w:rsidR="00435DBF">
                <w:rPr>
                  <w:rFonts w:ascii="Times" w:hAnsi="Times" w:cs="Times New Roman"/>
                  <w:sz w:val="28"/>
                  <w:szCs w:val="28"/>
                </w:rPr>
                <w:t>G</w:t>
              </w:r>
            </w:ins>
            <w:del w:id="10" w:author="Diamond Williams" w:date="2020-08-09T15:16:00Z">
              <w:r w:rsidR="00FF7E35" w:rsidDel="00435DBF">
                <w:rPr>
                  <w:rFonts w:ascii="Times" w:hAnsi="Times" w:cs="Times New Roman"/>
                  <w:sz w:val="28"/>
                  <w:szCs w:val="28"/>
                </w:rPr>
                <w:delText>g</w:delText>
              </w:r>
            </w:del>
            <w:r w:rsidR="00FF7E35">
              <w:rPr>
                <w:rFonts w:ascii="Times" w:hAnsi="Times" w:cs="Times New Roman"/>
                <w:sz w:val="28"/>
                <w:szCs w:val="28"/>
              </w:rPr>
              <w:t>eneral of Oklahoma</w:t>
            </w:r>
            <w:r w:rsidRPr="0088718C">
              <w:rPr>
                <w:rFonts w:ascii="Times" w:hAnsi="Times" w:cs="Times New Roman"/>
                <w:sz w:val="28"/>
                <w:szCs w:val="28"/>
              </w:rPr>
              <w:t>,</w:t>
            </w:r>
            <w:r w:rsidR="00FF7E35">
              <w:rPr>
                <w:rFonts w:ascii="Times" w:hAnsi="Times" w:cs="Times New Roman"/>
                <w:sz w:val="28"/>
                <w:szCs w:val="28"/>
              </w:rPr>
              <w:t xml:space="preserve"> he 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w:t>
            </w:r>
            <w:del w:id="11" w:author="Diamond Williams" w:date="2020-08-09T15:18:00Z">
              <w:r w:rsidR="00FF7E35" w:rsidDel="00435DBF">
                <w:rPr>
                  <w:rFonts w:ascii="Times" w:hAnsi="Times" w:cs="Times New Roman"/>
                  <w:sz w:val="28"/>
                  <w:szCs w:val="28"/>
                </w:rPr>
                <w:delText>,</w:delText>
              </w:r>
            </w:del>
            <w:r w:rsidR="00FF7E35">
              <w:rPr>
                <w:rFonts w:ascii="Times" w:hAnsi="Times" w:cs="Times New Roman"/>
                <w:sz w:val="28"/>
                <w:szCs w:val="28"/>
              </w:rPr>
              <w:t xml:space="preserve"> and </w:t>
            </w:r>
            <w:del w:id="12" w:author="Diamond Williams" w:date="2020-08-09T15:19:00Z">
              <w:r w:rsidR="00FF7E35" w:rsidDel="00435DBF">
                <w:rPr>
                  <w:rFonts w:ascii="Times" w:hAnsi="Times" w:cs="Times New Roman"/>
                  <w:sz w:val="28"/>
                  <w:szCs w:val="28"/>
                </w:rPr>
                <w:delText>he even</w:delText>
              </w:r>
            </w:del>
            <w:ins w:id="13" w:author="Diamond Williams" w:date="2020-08-09T15:19:00Z">
              <w:r w:rsidR="00435DBF">
                <w:rPr>
                  <w:rFonts w:ascii="Times" w:hAnsi="Times" w:cs="Times New Roman"/>
                  <w:sz w:val="28"/>
                  <w:szCs w:val="28"/>
                </w:rPr>
                <w:t>he’s</w:t>
              </w:r>
            </w:ins>
            <w:r w:rsidR="00FF7E35">
              <w:rPr>
                <w:rFonts w:ascii="Times" w:hAnsi="Times" w:cs="Times New Roman"/>
                <w:sz w:val="28"/>
                <w:szCs w:val="28"/>
              </w:rPr>
              <w:t xml:space="preserve">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w:t>
            </w:r>
            <w:ins w:id="14" w:author="Diamond Williams" w:date="2020-08-09T15:19:00Z">
              <w:r w:rsidR="00435DBF">
                <w:rPr>
                  <w:rFonts w:ascii="Times" w:hAnsi="Times" w:cs="Times New Roman"/>
                  <w:sz w:val="28"/>
                  <w:szCs w:val="28"/>
                </w:rPr>
                <w:t>C</w:t>
              </w:r>
            </w:ins>
            <w:del w:id="15" w:author="Diamond Williams" w:date="2020-08-09T15:19:00Z">
              <w:r w:rsidDel="00435DBF">
                <w:rPr>
                  <w:rFonts w:ascii="Times" w:hAnsi="Times" w:cs="Times New Roman"/>
                  <w:sz w:val="28"/>
                  <w:szCs w:val="28"/>
                </w:rPr>
                <w:delText>c</w:delText>
              </w:r>
            </w:del>
            <w:r>
              <w:rPr>
                <w:rFonts w:ascii="Times" w:hAnsi="Times" w:cs="Times New Roman"/>
                <w:sz w:val="28"/>
                <w:szCs w:val="28"/>
              </w:rPr>
              <w:t>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w:t>
            </w:r>
            <w:del w:id="16" w:author="Diamond Williams" w:date="2020-08-09T15:20:00Z">
              <w:r w:rsidDel="00435DBF">
                <w:rPr>
                  <w:rFonts w:ascii="Times" w:hAnsi="Times" w:cs="Times New Roman"/>
                  <w:b/>
                  <w:bCs/>
                  <w:sz w:val="28"/>
                  <w:szCs w:val="28"/>
                </w:rPr>
                <w:delText>0</w:delText>
              </w:r>
            </w:del>
            <w:r>
              <w:rPr>
                <w:rFonts w:ascii="Times" w:hAnsi="Times" w:cs="Times New Roman"/>
                <w:b/>
                <w:bCs/>
                <w:sz w:val="28"/>
                <w:szCs w:val="28"/>
              </w:rPr>
              <w:t xml:space="preserve">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17" w:name="m_3751997126411841708_m_5856982677328595"/>
                        <w:r>
                          <w:rPr>
                            <w:rFonts w:ascii="Times" w:hAnsi="Times" w:cs="Times New Roman"/>
                            <w:b/>
                            <w:bCs/>
                            <w:color w:val="FFFFFF" w:themeColor="background1"/>
                            <w:sz w:val="28"/>
                            <w:szCs w:val="28"/>
                          </w:rPr>
                          <w:t xml:space="preserve">Stop </w:t>
                        </w:r>
                        <w:bookmarkEnd w:id="17"/>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40797509" w:rsidR="00C144A0" w:rsidRPr="0088718C" w:rsidRDefault="0088718C" w:rsidP="00FF7E35">
            <w:pPr>
              <w:rPr>
                <w:rFonts w:ascii="Times" w:hAnsi="Times" w:cs="Times New Roman"/>
                <w:sz w:val="28"/>
                <w:szCs w:val="28"/>
              </w:rPr>
            </w:pPr>
            <w:r w:rsidRPr="0088718C">
              <w:rPr>
                <w:rFonts w:ascii="Times" w:hAnsi="Times" w:cs="Times New Roman"/>
                <w:sz w:val="28"/>
                <w:szCs w:val="28"/>
              </w:rPr>
              <w:t>Thanks</w:t>
            </w:r>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621B470C"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 xml:space="preserve">We have embraced the mantra of continuous improvement on behalf of our clients, constantly testing ideas, challenging and refining our basic assumptions, and innovate beyond them. That said, we are aware of </w:t>
      </w:r>
      <w:r w:rsidR="002C3E81">
        <w:rPr>
          <w:rFonts w:ascii="Times New Roman" w:eastAsia="Arial" w:hAnsi="Times New Roman" w:cs="Arial"/>
          <w:szCs w:val="22"/>
        </w:rPr>
        <w:t>h</w:t>
      </w:r>
      <w:r w:rsidRPr="008F62F3">
        <w:rPr>
          <w:rFonts w:ascii="Times New Roman" w:eastAsia="Arial" w:hAnsi="Times New Roman" w:cs="Arial"/>
          <w:szCs w:val="22"/>
        </w:rPr>
        <w:t>our clients</w:t>
      </w:r>
      <w:ins w:id="18" w:author="Diamond Williams" w:date="2020-08-09T15:22:00Z">
        <w:r w:rsidR="007F038F">
          <w:rPr>
            <w:rFonts w:ascii="Times New Roman" w:eastAsia="Arial" w:hAnsi="Times New Roman" w:cs="Arial"/>
            <w:szCs w:val="22"/>
          </w:rPr>
          <w:t>’</w:t>
        </w:r>
      </w:ins>
      <w:r w:rsidRPr="008F62F3">
        <w:rPr>
          <w:rFonts w:ascii="Times New Roman" w:eastAsia="Arial" w:hAnsi="Times New Roman" w:cs="Arial"/>
          <w:szCs w:val="22"/>
        </w:rPr>
        <w:t xml:space="preserve"> constraints and always work with them to know when to push the envelope and when to embrace </w:t>
      </w:r>
      <w:del w:id="19" w:author="Diamond Williams" w:date="2020-08-09T15:23:00Z">
        <w:r w:rsidRPr="008F62F3" w:rsidDel="00753FEF">
          <w:rPr>
            <w:rFonts w:ascii="Times New Roman" w:eastAsia="Arial" w:hAnsi="Times New Roman" w:cs="Arial"/>
            <w:szCs w:val="22"/>
          </w:rPr>
          <w:delText xml:space="preserve">there </w:delText>
        </w:r>
      </w:del>
      <w:ins w:id="20" w:author="Diamond Williams" w:date="2020-08-09T15:23:00Z">
        <w:r w:rsidR="00753FEF">
          <w:rPr>
            <w:rFonts w:ascii="Times New Roman" w:eastAsia="Arial" w:hAnsi="Times New Roman" w:cs="Arial"/>
            <w:szCs w:val="22"/>
          </w:rPr>
          <w:t>their</w:t>
        </w:r>
        <w:r w:rsidR="00753FEF" w:rsidRPr="008F62F3">
          <w:rPr>
            <w:rFonts w:ascii="Times New Roman" w:eastAsia="Arial" w:hAnsi="Times New Roman" w:cs="Arial"/>
            <w:szCs w:val="22"/>
          </w:rPr>
          <w:t xml:space="preserve"> </w:t>
        </w:r>
      </w:ins>
      <w:r w:rsidRPr="008F62F3">
        <w:rPr>
          <w:rFonts w:ascii="Times New Roman" w:eastAsia="Arial" w:hAnsi="Times New Roman" w:cs="Arial"/>
          <w:szCs w:val="22"/>
        </w:rPr>
        <w:t>core strengths.</w:t>
      </w:r>
    </w:p>
    <w:p w14:paraId="7464E851" w14:textId="1E456C5D"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r w:rsidRPr="008F62F3">
        <w:rPr>
          <w:rFonts w:ascii="Times New Roman" w:eastAsia="Arial" w:hAnsi="Times New Roman" w:cs="Arial"/>
          <w:szCs w:val="22"/>
        </w:rPr>
        <w:t xml:space="preserve"> hundreds of thousands of </w:t>
      </w:r>
      <w:ins w:id="21" w:author="Diamond Williams" w:date="2020-08-09T15:23:00Z">
        <w:r w:rsidR="00753FEF">
          <w:rPr>
            <w:rFonts w:ascii="Times New Roman" w:eastAsia="Arial" w:hAnsi="Times New Roman" w:cs="Arial"/>
            <w:szCs w:val="22"/>
          </w:rPr>
          <w:t>F</w:t>
        </w:r>
      </w:ins>
      <w:del w:id="22" w:author="Diamond Williams" w:date="2020-08-09T15:23:00Z">
        <w:r w:rsidRPr="008F62F3" w:rsidDel="00753FEF">
          <w:rPr>
            <w:rFonts w:ascii="Times New Roman" w:eastAsia="Arial" w:hAnsi="Times New Roman" w:cs="Arial"/>
            <w:szCs w:val="22"/>
          </w:rPr>
          <w:delText>f</w:delText>
        </w:r>
      </w:del>
      <w:r w:rsidRPr="008F62F3">
        <w:rPr>
          <w:rFonts w:ascii="Times New Roman" w:eastAsia="Arial" w:hAnsi="Times New Roman" w:cs="Arial"/>
          <w:szCs w:val="22"/>
        </w:rPr>
        <w:t>acebook fans and heavily trafficked websites</w:t>
      </w:r>
      <w:ins w:id="23" w:author="Diamond Williams" w:date="2020-08-09T15:23:00Z">
        <w:r w:rsidR="00753FEF">
          <w:rPr>
            <w:rFonts w:ascii="Times New Roman" w:eastAsia="Arial" w:hAnsi="Times New Roman" w:cs="Arial"/>
            <w:szCs w:val="22"/>
          </w:rPr>
          <w:t>,</w:t>
        </w:r>
      </w:ins>
      <w:del w:id="24" w:author="Diamond Williams" w:date="2020-08-09T15:23:00Z">
        <w:r w:rsidRPr="008F62F3" w:rsidDel="00753FEF">
          <w:rPr>
            <w:rFonts w:ascii="Times New Roman" w:eastAsia="Arial" w:hAnsi="Times New Roman" w:cs="Arial"/>
            <w:szCs w:val="22"/>
          </w:rPr>
          <w:delText>,</w:delText>
        </w:r>
      </w:del>
      <w:r w:rsidRPr="008F62F3">
        <w:rPr>
          <w:rFonts w:ascii="Times New Roman" w:eastAsia="Arial" w:hAnsi="Times New Roman" w:cs="Arial"/>
          <w:szCs w:val="22"/>
        </w:rPr>
        <w:t xml:space="preserve">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 xml:space="preserve">ally, reliably and repeatedly </w:t>
      </w:r>
      <w:r w:rsidRPr="008F62F3">
        <w:rPr>
          <w:rFonts w:ascii="Times New Roman" w:eastAsia="Arial" w:hAnsi="Times New Roman" w:cs="Arial"/>
          <w:szCs w:val="22"/>
        </w:rPr>
        <w:t xml:space="preserve">different strategies and tactics for maximizing revenue. </w:t>
      </w:r>
      <w:r w:rsidR="002C3E81">
        <w:rPr>
          <w:rFonts w:ascii="Times New Roman" w:eastAsia="Arial" w:hAnsi="Times New Roman" w:cs="Arial"/>
          <w:szCs w:val="22"/>
        </w:rPr>
        <w:t xml:space="preserve">  </w:t>
      </w:r>
      <w:r w:rsidRPr="008F62F3">
        <w:rPr>
          <w:rFonts w:ascii="Times New Roman" w:eastAsia="Arial" w:hAnsi="Times New Roman" w:cs="Arial"/>
          <w:szCs w:val="22"/>
        </w:rPr>
        <w:t xml:space="preserve">In this process, we have pioneered creative approaches that dramatically increase response, sometimes by as much as </w:t>
      </w:r>
      <w:del w:id="25" w:author="Diamond Williams" w:date="2020-08-09T15:24:00Z">
        <w:r w:rsidR="002C3E81" w:rsidDel="00753FEF">
          <w:rPr>
            <w:rFonts w:ascii="Times New Roman" w:eastAsia="Arial" w:hAnsi="Times New Roman" w:cs="Arial"/>
            <w:szCs w:val="22"/>
          </w:rPr>
          <w:delText xml:space="preserve">as </w:delText>
        </w:r>
      </w:del>
      <w:r w:rsidRPr="008F62F3">
        <w:rPr>
          <w:rFonts w:ascii="Times New Roman" w:eastAsia="Arial" w:hAnsi="Times New Roman" w:cs="Arial"/>
          <w:szCs w:val="22"/>
        </w:rPr>
        <w:t>300 percent, including</w:t>
      </w:r>
      <w:ins w:id="26" w:author="Diamond Williams" w:date="2020-08-09T15:24:00Z">
        <w:r w:rsidR="00753FEF">
          <w:rPr>
            <w:rFonts w:ascii="Times New Roman" w:eastAsia="Arial" w:hAnsi="Times New Roman" w:cs="Arial"/>
            <w:szCs w:val="22"/>
          </w:rPr>
          <w:t>:</w:t>
        </w:r>
      </w:ins>
      <w:del w:id="27" w:author="Diamond Williams" w:date="2020-08-09T15:24:00Z">
        <w:r w:rsidRPr="008F62F3" w:rsidDel="00753FEF">
          <w:rPr>
            <w:rFonts w:ascii="Times New Roman" w:eastAsia="Arial" w:hAnsi="Times New Roman" w:cs="Arial"/>
            <w:szCs w:val="22"/>
          </w:rPr>
          <w:delText>.</w:delText>
        </w:r>
      </w:del>
    </w:p>
    <w:p w14:paraId="5E315958" w14:textId="5DA2E8C4" w:rsidR="00F035EF" w:rsidRPr="008F62F3" w:rsidRDefault="00F035EF"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 amounts to </w:t>
      </w:r>
      <w:del w:id="28" w:author="Diamond Williams" w:date="2020-08-09T15:24:00Z">
        <w:r w:rsidRPr="008F62F3" w:rsidDel="00753FEF">
          <w:rPr>
            <w:rFonts w:ascii="Times New Roman" w:eastAsia="Arial" w:hAnsi="Times New Roman" w:cs="Arial"/>
            <w:szCs w:val="22"/>
          </w:rPr>
          <w:delText>max</w:delText>
        </w:r>
        <w:r w:rsidR="002C3E81" w:rsidDel="00753FEF">
          <w:rPr>
            <w:rFonts w:ascii="Times New Roman" w:eastAsia="Arial" w:hAnsi="Times New Roman" w:cs="Arial"/>
            <w:szCs w:val="22"/>
          </w:rPr>
          <w:delText>a</w:delText>
        </w:r>
        <w:r w:rsidRPr="008F62F3" w:rsidDel="00753FEF">
          <w:rPr>
            <w:rFonts w:ascii="Times New Roman" w:eastAsia="Arial" w:hAnsi="Times New Roman" w:cs="Arial"/>
            <w:szCs w:val="22"/>
          </w:rPr>
          <w:delText xml:space="preserve">mize </w:delText>
        </w:r>
      </w:del>
      <w:ins w:id="29" w:author="Diamond Williams" w:date="2020-08-09T15:24:00Z">
        <w:r w:rsidR="00753FEF">
          <w:rPr>
            <w:rFonts w:ascii="Times New Roman" w:eastAsia="Arial" w:hAnsi="Times New Roman" w:cs="Arial"/>
            <w:szCs w:val="22"/>
          </w:rPr>
          <w:t xml:space="preserve">maximize </w:t>
        </w:r>
      </w:ins>
      <w:r w:rsidRPr="008F62F3">
        <w:rPr>
          <w:rFonts w:ascii="Times New Roman" w:eastAsia="Arial" w:hAnsi="Times New Roman" w:cs="Arial"/>
          <w:szCs w:val="22"/>
        </w:rPr>
        <w:t xml:space="preserve">participation and capitalize on </w:t>
      </w:r>
      <w:ins w:id="30" w:author="Diamond Williams" w:date="2020-08-09T15:24:00Z">
        <w:r w:rsidR="00753FEF">
          <w:rPr>
            <w:rFonts w:ascii="Times New Roman" w:eastAsia="Arial" w:hAnsi="Times New Roman" w:cs="Arial"/>
            <w:szCs w:val="22"/>
          </w:rPr>
          <w:t>solicitation</w:t>
        </w:r>
      </w:ins>
      <w:del w:id="31" w:author="Diamond Williams" w:date="2020-08-09T15:24:00Z">
        <w:r w:rsidRPr="008F62F3" w:rsidDel="00753FEF">
          <w:rPr>
            <w:rFonts w:ascii="Times New Roman" w:eastAsia="Arial" w:hAnsi="Times New Roman" w:cs="Arial"/>
            <w:szCs w:val="22"/>
          </w:rPr>
          <w:delText>resolicitation</w:delText>
        </w:r>
      </w:del>
      <w:r w:rsidRPr="008F62F3">
        <w:rPr>
          <w:rFonts w:ascii="Times New Roman" w:eastAsia="Arial" w:hAnsi="Times New Roman" w:cs="Arial"/>
          <w:szCs w:val="22"/>
        </w:rPr>
        <w:t>. This strategy has been tested over a large number of c</w:t>
      </w:r>
      <w:r w:rsidR="002C3E81">
        <w:rPr>
          <w:rFonts w:ascii="Times New Roman" w:eastAsia="Arial" w:hAnsi="Times New Roman" w:cs="Arial"/>
          <w:szCs w:val="22"/>
        </w:rPr>
        <w:t>ircumstances by us head to head</w:t>
      </w:r>
      <w:r w:rsidRPr="008F62F3">
        <w:rPr>
          <w:rFonts w:ascii="Times New Roman" w:eastAsia="Arial" w:hAnsi="Times New Roman" w:cs="Arial"/>
          <w:szCs w:val="22"/>
        </w:rPr>
        <w:t xml:space="preserve"> and it always </w:t>
      </w:r>
      <w:r w:rsidR="002C3E81" w:rsidRPr="008F62F3">
        <w:rPr>
          <w:rFonts w:ascii="Times New Roman" w:eastAsia="Arial" w:hAnsi="Times New Roman" w:cs="Arial"/>
          <w:szCs w:val="22"/>
        </w:rPr>
        <w:t xml:space="preserve">nearly </w:t>
      </w:r>
      <w:r w:rsidRPr="008F62F3">
        <w:rPr>
          <w:rFonts w:ascii="Times New Roman" w:eastAsia="Arial" w:hAnsi="Times New Roman" w:cs="Arial"/>
          <w:szCs w:val="22"/>
        </w:rPr>
        <w:t>wins.</w:t>
      </w:r>
    </w:p>
    <w:p w14:paraId="263D70CB" w14:textId="0B8B0B5B" w:rsidR="00F035EF" w:rsidRPr="008F62F3" w:rsidRDefault="00F035EF" w:rsidP="00F035EF">
      <w:pPr>
        <w:spacing w:line="276" w:lineRule="auto"/>
        <w:ind w:left="720"/>
        <w:rPr>
          <w:rFonts w:ascii="Times New Roman" w:eastAsia="Arial" w:hAnsi="Times New Roman" w:cs="Arial"/>
          <w:b/>
          <w:bCs/>
          <w:szCs w:val="22"/>
        </w:rPr>
      </w:pPr>
      <w:r w:rsidRPr="008F62F3">
        <w:rPr>
          <w:rFonts w:ascii="Times New Roman" w:eastAsia="Arial" w:hAnsi="Times New Roman" w:cs="Arial"/>
          <w:b/>
          <w:bCs/>
          <w:szCs w:val="22"/>
        </w:rPr>
        <w:br/>
        <w:t>Contribution submission button text.</w:t>
      </w:r>
      <w:r w:rsidRPr="008F62F3">
        <w:rPr>
          <w:rFonts w:ascii="Times New Roman" w:eastAsia="Arial" w:hAnsi="Times New Roman" w:cs="Arial"/>
          <w:bCs/>
          <w:szCs w:val="22"/>
        </w:rPr>
        <w:t xml:space="preserve"> </w:t>
      </w:r>
      <w:r w:rsidRPr="008F62F3">
        <w:rPr>
          <w:rFonts w:ascii="Times New Roman" w:eastAsia="Arial" w:hAnsi="Times New Roman" w:cs="Arial"/>
          <w:szCs w:val="22"/>
        </w:rPr>
        <w:t>It seems like a tiny detail, but we have run numerous, rigorously controlled tests across a</w:t>
      </w:r>
      <w:r w:rsidRPr="008F62F3">
        <w:rPr>
          <w:rFonts w:ascii="Times New Roman" w:eastAsia="Arial" w:hAnsi="Times New Roman" w:cs="Arial"/>
          <w:b/>
          <w:bCs/>
          <w:szCs w:val="22"/>
        </w:rPr>
        <w:t xml:space="preserve"> </w:t>
      </w:r>
      <w:r w:rsidRPr="008F62F3">
        <w:rPr>
          <w:rFonts w:ascii="Times New Roman" w:eastAsia="Arial" w:hAnsi="Times New Roman" w:cs="Arial"/>
          <w:szCs w:val="22"/>
        </w:rPr>
        <w:t xml:space="preserve">wide number of </w:t>
      </w:r>
      <w:del w:id="32" w:author="Diamond Williams" w:date="2020-08-09T15:24:00Z">
        <w:r w:rsidRPr="008F62F3" w:rsidDel="00753FEF">
          <w:rPr>
            <w:rFonts w:ascii="Times New Roman" w:eastAsia="Arial" w:hAnsi="Times New Roman" w:cs="Arial"/>
            <w:szCs w:val="22"/>
          </w:rPr>
          <w:delText>Web sites</w:delText>
        </w:r>
      </w:del>
      <w:ins w:id="33" w:author="Diamond Williams" w:date="2020-08-09T15:24:00Z">
        <w:r w:rsidR="00753FEF">
          <w:rPr>
            <w:rFonts w:ascii="Times New Roman" w:eastAsia="Arial" w:hAnsi="Times New Roman" w:cs="Arial"/>
            <w:szCs w:val="22"/>
          </w:rPr>
          <w:t>websites</w:t>
        </w:r>
      </w:ins>
      <w:r w:rsidRPr="008F62F3">
        <w:rPr>
          <w:rFonts w:ascii="Times New Roman" w:eastAsia="Arial" w:hAnsi="Times New Roman" w:cs="Arial"/>
          <w:szCs w:val="22"/>
        </w:rPr>
        <w:t xml:space="preserve">. </w:t>
      </w:r>
      <w:r w:rsidRPr="00355AB5">
        <w:rPr>
          <w:rFonts w:ascii="Cambria" w:eastAsia="Arial" w:hAnsi="Cambria" w:cs="Arial"/>
          <w:szCs w:val="22"/>
        </w:rPr>
        <w:t>We know the few words that appear on the contribution page “submit</w:t>
      </w:r>
      <w:r w:rsidR="002C3E81" w:rsidRPr="00355AB5">
        <w:rPr>
          <w:rFonts w:ascii="Cambria" w:eastAsia="Arial" w:hAnsi="Cambria" w:cs="Arial"/>
          <w:szCs w:val="22"/>
        </w:rPr>
        <w:t xml:space="preserve"> </w:t>
      </w:r>
      <w:r w:rsidRPr="00355AB5">
        <w:rPr>
          <w:rFonts w:ascii="Cambria" w:eastAsia="Arial" w:hAnsi="Cambria" w:cs="Arial"/>
          <w:szCs w:val="22"/>
        </w:rPr>
        <w:t>” button can increase overa</w:t>
      </w:r>
      <w:r w:rsidR="000E3010" w:rsidRPr="00355AB5">
        <w:rPr>
          <w:rFonts w:ascii="Cambria" w:eastAsia="Arial" w:hAnsi="Cambria" w:cs="Arial"/>
          <w:szCs w:val="22"/>
        </w:rPr>
        <w:t>ll conversions by as much as 40%</w:t>
      </w:r>
      <w:r w:rsidR="0009514B" w:rsidRPr="00355AB5">
        <w:rPr>
          <w:rFonts w:ascii="Cambria" w:eastAsia="Arial" w:hAnsi="Cambria" w:cs="Arial"/>
          <w:szCs w:val="22"/>
        </w:rPr>
        <w:t>.</w:t>
      </w:r>
      <w:r w:rsidRPr="00355AB5">
        <w:rPr>
          <w:rFonts w:ascii="Cambria" w:eastAsia="Arial" w:hAnsi="Cambria" w:cs="Arial"/>
          <w:szCs w:val="22"/>
        </w:rPr>
        <w:br/>
      </w:r>
    </w:p>
    <w:p w14:paraId="1E1CDDD6" w14:textId="5AD066F9" w:rsidR="00F035EF" w:rsidRPr="008F62F3" w:rsidRDefault="000E3010"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w:t>
      </w:r>
      <w:del w:id="34" w:author="Diamond Williams" w:date="2020-08-09T15:25:00Z">
        <w:r w:rsidR="00F035EF" w:rsidRPr="008F62F3" w:rsidDel="00753FEF">
          <w:rPr>
            <w:rFonts w:ascii="Times New Roman" w:eastAsia="Arial" w:hAnsi="Times New Roman" w:cs="Arial"/>
            <w:szCs w:val="22"/>
          </w:rPr>
          <w:delText xml:space="preserve">always </w:delText>
        </w:r>
      </w:del>
      <w:r w:rsidR="00F035EF" w:rsidRPr="008F62F3">
        <w:rPr>
          <w:rFonts w:ascii="Times New Roman" w:eastAsia="Arial" w:hAnsi="Times New Roman" w:cs="Arial"/>
          <w:szCs w:val="22"/>
        </w:rPr>
        <w:t>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r w:rsidRPr="008F62F3">
        <w:rPr>
          <w:rFonts w:ascii="Times New Roman" w:eastAsia="Arial" w:hAnsi="Times New Roman" w:cs="Arial"/>
          <w:szCs w:val="22"/>
        </w:rPr>
        <w:t>—in the right circumstances</w:t>
      </w:r>
      <w:r w:rsidR="0009514B" w:rsidRPr="008F62F3">
        <w:rPr>
          <w:rFonts w:ascii="Times New Roman" w:eastAsia="Arial" w:hAnsi="Times New Roman" w:cs="Arial"/>
          <w:szCs w:val="22"/>
        </w:rPr>
        <w:t xml:space="preserve"> -- </w:t>
      </w:r>
      <w:r w:rsidR="00831AB8">
        <w:rPr>
          <w:rFonts w:ascii="Times New Roman" w:eastAsia="Arial" w:hAnsi="Times New Roman" w:cs="Arial"/>
          <w:szCs w:val="22"/>
        </w:rPr>
        <w:t xml:space="preserve">increase revenue by </w:t>
      </w:r>
      <w:del w:id="35" w:author="Diamond Williams" w:date="2020-08-09T15:27:00Z">
        <w:r w:rsidR="00831AB8" w:rsidDel="00753FEF">
          <w:rPr>
            <w:rFonts w:ascii="Times New Roman" w:eastAsia="Arial" w:hAnsi="Times New Roman" w:cs="Arial"/>
            <w:szCs w:val="22"/>
          </w:rPr>
          <w:delText>fifteen</w:delText>
        </w:r>
        <w:r w:rsidR="00F035EF" w:rsidRPr="008F62F3" w:rsidDel="00753FEF">
          <w:rPr>
            <w:rFonts w:ascii="Times New Roman" w:eastAsia="Arial" w:hAnsi="Times New Roman" w:cs="Arial"/>
            <w:szCs w:val="22"/>
          </w:rPr>
          <w:delText xml:space="preserve"> </w:delText>
        </w:r>
      </w:del>
      <w:ins w:id="36" w:author="Diamond Williams" w:date="2020-08-09T15:27:00Z">
        <w:r w:rsidR="00753FEF">
          <w:rPr>
            <w:rFonts w:ascii="Times New Roman" w:eastAsia="Arial" w:hAnsi="Times New Roman" w:cs="Arial"/>
            <w:szCs w:val="22"/>
          </w:rPr>
          <w:t>15%</w:t>
        </w:r>
        <w:r w:rsidR="00753FEF" w:rsidRPr="008F62F3">
          <w:rPr>
            <w:rFonts w:ascii="Times New Roman" w:eastAsia="Arial" w:hAnsi="Times New Roman" w:cs="Arial"/>
            <w:szCs w:val="22"/>
          </w:rPr>
          <w:t xml:space="preserve"> </w:t>
        </w:r>
      </w:ins>
      <w:r w:rsidR="00F035EF" w:rsidRPr="008F62F3">
        <w:rPr>
          <w:rFonts w:ascii="Times New Roman" w:eastAsia="Arial" w:hAnsi="Times New Roman" w:cs="Arial"/>
          <w:szCs w:val="22"/>
        </w:rPr>
        <w:t>percent</w:t>
      </w:r>
    </w:p>
    <w:p w14:paraId="54771629" w14:textId="77777777" w:rsidR="00F035EF" w:rsidRPr="008F62F3" w:rsidRDefault="00F035EF" w:rsidP="00F035EF">
      <w:pPr>
        <w:tabs>
          <w:tab w:val="num" w:pos="720"/>
        </w:tabs>
        <w:spacing w:line="276" w:lineRule="auto"/>
        <w:ind w:left="720"/>
        <w:rPr>
          <w:rFonts w:ascii="Times New Roman" w:eastAsia="Arial" w:hAnsi="Times New Roman" w:cs="Arial"/>
          <w:b/>
          <w:bCs/>
          <w:szCs w:val="22"/>
        </w:rPr>
      </w:pPr>
    </w:p>
    <w:p w14:paraId="7799FE4E" w14:textId="428186A4" w:rsidR="008F62F3" w:rsidRPr="008E4F6E" w:rsidRDefault="00F035EF" w:rsidP="008E4F6E">
      <w:pPr>
        <w:spacing w:after="200" w:line="276" w:lineRule="auto"/>
        <w:rPr>
          <w:rFonts w:ascii="Arial" w:eastAsia="Arial" w:hAnsi="Arial" w:cs="Arial"/>
          <w:sz w:val="26"/>
          <w:szCs w:val="22"/>
        </w:rPr>
      </w:pPr>
      <w:r w:rsidRPr="002C3E81">
        <w:rPr>
          <w:rFonts w:ascii="Arial" w:eastAsia="Arial" w:hAnsi="Arial" w:cs="Arial"/>
          <w:sz w:val="26"/>
          <w:szCs w:val="22"/>
        </w:rPr>
        <w:t xml:space="preserve">We are eager to bring all of this experience to </w:t>
      </w:r>
      <w:del w:id="37" w:author="Diamond Williams" w:date="2020-08-09T15:27:00Z">
        <w:r w:rsidRPr="002C3E81" w:rsidDel="00753FEF">
          <w:rPr>
            <w:rFonts w:ascii="Arial" w:eastAsia="Arial" w:hAnsi="Arial" w:cs="Arial"/>
            <w:sz w:val="26"/>
            <w:szCs w:val="22"/>
          </w:rPr>
          <w:delText xml:space="preserve">bear </w:delText>
        </w:r>
      </w:del>
      <w:ins w:id="38" w:author="Diamond Williams" w:date="2020-08-09T15:27:00Z">
        <w:r w:rsidR="00753FEF">
          <w:rPr>
            <w:rFonts w:ascii="Arial" w:eastAsia="Arial" w:hAnsi="Arial" w:cs="Arial"/>
            <w:sz w:val="26"/>
            <w:szCs w:val="22"/>
          </w:rPr>
          <w:t>bare</w:t>
        </w:r>
        <w:r w:rsidR="00753FEF" w:rsidRPr="002C3E81">
          <w:rPr>
            <w:rFonts w:ascii="Arial" w:eastAsia="Arial" w:hAnsi="Arial" w:cs="Arial"/>
            <w:sz w:val="26"/>
            <w:szCs w:val="22"/>
          </w:rPr>
          <w:t xml:space="preserve"> </w:t>
        </w:r>
      </w:ins>
      <w:r w:rsidRPr="002C3E81">
        <w:rPr>
          <w:rFonts w:ascii="Arial" w:eastAsia="Arial" w:hAnsi="Arial" w:cs="Arial"/>
          <w:sz w:val="26"/>
          <w:szCs w:val="22"/>
        </w:rPr>
        <w:t xml:space="preserve">for you. </w:t>
      </w:r>
    </w:p>
    <w:sectPr w:rsidR="008F62F3" w:rsidRPr="008E4F6E"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mond Williams">
    <w15:presenceInfo w15:providerId="Windows Live" w15:userId="75c4df5609392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35DBF"/>
    <w:rsid w:val="00463399"/>
    <w:rsid w:val="004F0EFE"/>
    <w:rsid w:val="00504D94"/>
    <w:rsid w:val="00595471"/>
    <w:rsid w:val="00641735"/>
    <w:rsid w:val="006F1EA2"/>
    <w:rsid w:val="00753FEF"/>
    <w:rsid w:val="007A0713"/>
    <w:rsid w:val="007C4F27"/>
    <w:rsid w:val="007F038F"/>
    <w:rsid w:val="007F04D8"/>
    <w:rsid w:val="00831AB8"/>
    <w:rsid w:val="008412EC"/>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4225"/>
    <w:rsid w:val="00C07EC1"/>
    <w:rsid w:val="00C144A0"/>
    <w:rsid w:val="00C261CE"/>
    <w:rsid w:val="00C454DC"/>
    <w:rsid w:val="00C72350"/>
    <w:rsid w:val="00CB181C"/>
    <w:rsid w:val="00D07BE9"/>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15:docId w15:val="{4B607BD7-A76B-7D40-ACFB-FF733BD9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Diamond Williams</cp:lastModifiedBy>
  <cp:revision>5</cp:revision>
  <dcterms:created xsi:type="dcterms:W3CDTF">2017-09-20T15:09:00Z</dcterms:created>
  <dcterms:modified xsi:type="dcterms:W3CDTF">2020-08-09T20:27:00Z</dcterms:modified>
</cp:coreProperties>
</file>